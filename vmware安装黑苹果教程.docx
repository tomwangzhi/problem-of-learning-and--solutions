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82" w:rsidRPr="00341B82" w:rsidRDefault="00341B82" w:rsidP="00341B82">
      <w:pPr>
        <w:ind w:left="1080" w:hangingChars="300" w:hanging="1080"/>
        <w:rPr>
          <w:sz w:val="36"/>
          <w:szCs w:val="36"/>
        </w:rPr>
      </w:pPr>
      <w:r w:rsidRPr="00341B82">
        <w:rPr>
          <w:rFonts w:hint="eastAsia"/>
          <w:sz w:val="36"/>
          <w:szCs w:val="36"/>
        </w:rPr>
        <w:t>图文详解如何在VMware Workstation11虚拟机上安装黑苹果Mac OS X 10.10系统</w:t>
      </w:r>
    </w:p>
    <w:p w:rsidR="00341B82" w:rsidRDefault="00341B82" w:rsidP="00341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Style w:val="a4"/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t>环境：</w:t>
      </w:r>
    </w:p>
    <w:p w:rsidR="00341B82" w:rsidRDefault="00341B82" w:rsidP="00341B82">
      <w:pPr>
        <w:pStyle w:val="a3"/>
        <w:shd w:val="clear" w:color="auto" w:fill="FFFFFF"/>
        <w:spacing w:before="0" w:beforeAutospacing="0" w:after="0" w:afterAutospacing="0" w:line="420" w:lineRule="atLeast"/>
        <w:ind w:left="450"/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>实体机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>windows10家庭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>版 + VMware workstation 11虚拟机</w:t>
      </w:r>
    </w:p>
    <w:p w:rsidR="008470BF" w:rsidRDefault="008470BF" w:rsidP="008470B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>准备</w:t>
      </w:r>
    </w:p>
    <w:p w:rsidR="00C47190" w:rsidRDefault="00C47190" w:rsidP="00C4719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</w:pPr>
      <w:proofErr w:type="spellStart"/>
      <w:r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  <w:t>os</w:t>
      </w:r>
      <w:proofErr w:type="spellEnd"/>
      <w:r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  <w:t xml:space="preserve"> x 10.10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>镜像</w:t>
      </w:r>
    </w:p>
    <w:p w:rsidR="00C47190" w:rsidRDefault="00C47190" w:rsidP="00C4719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</w:pPr>
      <w:proofErr w:type="spellStart"/>
      <w:r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  <w:t>unlocker</w:t>
      </w:r>
      <w:proofErr w:type="spellEnd"/>
      <w:r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  <w:t xml:space="preserve"> 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 xml:space="preserve">插件   </w:t>
      </w:r>
    </w:p>
    <w:p w:rsidR="00C47190" w:rsidRDefault="00C47190" w:rsidP="00C4719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 xml:space="preserve">下面均附有下载链接   </w:t>
      </w:r>
    </w:p>
    <w:p w:rsidR="008470BF" w:rsidRPr="008470BF" w:rsidRDefault="008470BF" w:rsidP="008470BF">
      <w:r w:rsidRPr="008470BF">
        <w:t>下面列出我们需要的工具。你尽可以替换其中的某项，但是不保证实际效果。</w:t>
      </w:r>
    </w:p>
    <w:p w:rsidR="008470BF" w:rsidRPr="008470BF" w:rsidRDefault="008470BF" w:rsidP="008470BF">
      <w:r w:rsidRPr="008470BF">
        <w:t>一台还说得过去的电脑。最好有 Intel、支持 VT 的处理器（大概11年之后的主流U都行）。关于农企U的处理，参见</w:t>
      </w:r>
      <w:r w:rsidRPr="008470BF">
        <w:rPr>
          <w:rFonts w:hint="eastAsia"/>
        </w:rPr>
        <w:fldChar w:fldCharType="begin"/>
      </w:r>
      <w:r w:rsidRPr="008470BF">
        <w:rPr>
          <w:rFonts w:hint="eastAsia"/>
        </w:rPr>
        <w:instrText xml:space="preserve"> HYPERLINK "http://www.hankcs.com/appos/amd_mac_vmware.html" \t "_blank" </w:instrText>
      </w:r>
      <w:r w:rsidRPr="008470BF">
        <w:rPr>
          <w:rFonts w:hint="eastAsia"/>
        </w:rPr>
        <w:fldChar w:fldCharType="separate"/>
      </w:r>
      <w:r w:rsidRPr="008470BF">
        <w:rPr>
          <w:rStyle w:val="a5"/>
        </w:rPr>
        <w:t>这里</w:t>
      </w:r>
      <w:r w:rsidRPr="008470BF">
        <w:rPr>
          <w:rFonts w:hint="eastAsia"/>
        </w:rPr>
        <w:fldChar w:fldCharType="end"/>
      </w:r>
      <w:r w:rsidRPr="008470BF">
        <w:t>（感谢作者</w:t>
      </w:r>
      <w:proofErr w:type="spellStart"/>
      <w:r w:rsidRPr="008470BF">
        <w:t>hankcs</w:t>
      </w:r>
      <w:proofErr w:type="spellEnd"/>
      <w:r w:rsidRPr="008470BF">
        <w:t> ）。当然我们看到现在只有10.9的资源和教程，</w:t>
      </w:r>
      <w:proofErr w:type="gramStart"/>
      <w:r w:rsidRPr="008470BF">
        <w:t>显然淫特二</w:t>
      </w:r>
      <w:proofErr w:type="gramEnd"/>
      <w:r w:rsidRPr="008470BF">
        <w:t>是上上之选。</w:t>
      </w:r>
    </w:p>
    <w:p w:rsidR="008470BF" w:rsidRPr="008470BF" w:rsidRDefault="008470BF" w:rsidP="008470BF">
      <w:r w:rsidRPr="008470BF">
        <w:t>关于 VT 的功用、如何启用 VT：</w:t>
      </w:r>
      <w:r w:rsidRPr="008470BF">
        <w:rPr>
          <w:rFonts w:hint="eastAsia"/>
        </w:rPr>
        <w:fldChar w:fldCharType="begin"/>
      </w:r>
      <w:r w:rsidRPr="008470BF">
        <w:rPr>
          <w:rFonts w:hint="eastAsia"/>
        </w:rPr>
        <w:instrText xml:space="preserve"> HYPERLINK "http://www.aojgame.com/daily/2044.html" \t "_blank" </w:instrText>
      </w:r>
      <w:r w:rsidRPr="008470BF">
        <w:rPr>
          <w:rFonts w:hint="eastAsia"/>
        </w:rPr>
        <w:fldChar w:fldCharType="separate"/>
      </w:r>
      <w:r w:rsidRPr="008470BF">
        <w:rPr>
          <w:rStyle w:val="a5"/>
        </w:rPr>
        <w:t>参见这里</w:t>
      </w:r>
      <w:r w:rsidRPr="008470BF">
        <w:rPr>
          <w:rFonts w:hint="eastAsia"/>
        </w:rPr>
        <w:fldChar w:fldCharType="end"/>
      </w:r>
      <w:r w:rsidRPr="008470BF">
        <w:t>（感谢</w:t>
      </w:r>
      <w:proofErr w:type="gramStart"/>
      <w:r w:rsidRPr="008470BF">
        <w:t>作者爱撸小</w:t>
      </w:r>
      <w:proofErr w:type="gramEnd"/>
      <w:r w:rsidRPr="008470BF">
        <w:t>杰 ( ﹁ ﹁ )</w:t>
      </w:r>
    </w:p>
    <w:p w:rsidR="008470BF" w:rsidRPr="008470BF" w:rsidRDefault="008470BF" w:rsidP="008470BF">
      <w:r w:rsidRPr="008470BF">
        <w:t>确认自己系统是64位的晕到死。请参考</w:t>
      </w:r>
      <w:hyperlink r:id="rId7" w:tgtFrame="_blank" w:history="1">
        <w:r w:rsidRPr="008470BF">
          <w:rPr>
            <w:rStyle w:val="a5"/>
          </w:rPr>
          <w:t>微软官方</w:t>
        </w:r>
      </w:hyperlink>
      <w:r w:rsidRPr="008470BF">
        <w:t>的工具。（将页面</w:t>
      </w:r>
      <w:proofErr w:type="gramStart"/>
      <w:r w:rsidRPr="008470BF">
        <w:t>往下拖能看到</w:t>
      </w:r>
      <w:proofErr w:type="gramEnd"/>
      <w:r w:rsidRPr="008470BF">
        <w:t>“自动版本检测结果”，即可确认系统类型）。如果</w:t>
      </w:r>
      <w:proofErr w:type="gramStart"/>
      <w:r w:rsidRPr="008470BF">
        <w:t>您电脑</w:t>
      </w:r>
      <w:proofErr w:type="gramEnd"/>
      <w:r w:rsidRPr="008470BF">
        <w:t>不幸正在运作32位系统，若您感兴趣可以自行研究如何重装个64位的，</w:t>
      </w:r>
      <w:del w:id="0" w:author="Unknown">
        <w:r w:rsidRPr="008470BF">
          <w:delText>但是多半还能说明电脑有点老了</w:delText>
        </w:r>
      </w:del>
      <w:r w:rsidRPr="008470BF">
        <w:t>..</w:t>
      </w:r>
    </w:p>
    <w:p w:rsidR="008470BF" w:rsidRPr="008470BF" w:rsidRDefault="008470BF" w:rsidP="008470BF">
      <w:r w:rsidRPr="008470BF">
        <w:t>VMware Workstation 或者 VMware Player。下面友情提供…请</w:t>
      </w:r>
      <w:proofErr w:type="gramStart"/>
      <w:r w:rsidRPr="008470BF">
        <w:t>注意仅</w:t>
      </w:r>
      <w:proofErr w:type="gramEnd"/>
      <w:r w:rsidRPr="008470BF">
        <w:t>供学习交流之用…下载后24小时内删除…我说现在</w:t>
      </w:r>
      <w:proofErr w:type="gramStart"/>
      <w:r w:rsidRPr="008470BF">
        <w:t>总能放链接</w:t>
      </w:r>
      <w:proofErr w:type="gramEnd"/>
      <w:r w:rsidRPr="008470BF">
        <w:t>了吧！</w:t>
      </w:r>
      <w:r w:rsidRPr="008470BF">
        <w:rPr>
          <w:rFonts w:hint="eastAsia"/>
        </w:rPr>
        <w:fldChar w:fldCharType="begin"/>
      </w:r>
      <w:r w:rsidRPr="008470BF">
        <w:rPr>
          <w:rFonts w:hint="eastAsia"/>
        </w:rPr>
        <w:instrText xml:space="preserve"> HYPERLINK "https://kickass.so/vmware-workstation-11-serials-danhuk-t9963127.html" \l "comment" \t "_blank" </w:instrText>
      </w:r>
      <w:r w:rsidRPr="008470BF">
        <w:rPr>
          <w:rFonts w:hint="eastAsia"/>
        </w:rPr>
        <w:fldChar w:fldCharType="separate"/>
      </w:r>
      <w:r w:rsidRPr="008470BF">
        <w:rPr>
          <w:rStyle w:val="a5"/>
        </w:rPr>
        <w:t>点我</w:t>
      </w:r>
      <w:r w:rsidRPr="008470BF">
        <w:rPr>
          <w:rFonts w:hint="eastAsia"/>
        </w:rPr>
        <w:fldChar w:fldCharType="end"/>
      </w:r>
      <w:r w:rsidRPr="008470BF">
        <w:t>。请注意这是</w:t>
      </w:r>
      <w:proofErr w:type="spellStart"/>
      <w:r w:rsidRPr="008470BF">
        <w:t>bt</w:t>
      </w:r>
      <w:proofErr w:type="spellEnd"/>
      <w:r w:rsidRPr="008470BF">
        <w:t>种♂子。感谢up主DANHUK</w:t>
      </w:r>
    </w:p>
    <w:p w:rsidR="008470BF" w:rsidRPr="008470BF" w:rsidRDefault="008470BF" w:rsidP="008470BF">
      <w:r w:rsidRPr="008470BF">
        <w:t>Mac 安装镜像。在这里我们采用X景论坛 </w:t>
      </w:r>
      <w:proofErr w:type="spellStart"/>
      <w:r w:rsidRPr="008470BF">
        <w:rPr>
          <w:rFonts w:hint="eastAsia"/>
        </w:rPr>
        <w:fldChar w:fldCharType="begin"/>
      </w:r>
      <w:r w:rsidRPr="008470BF">
        <w:rPr>
          <w:rFonts w:hint="eastAsia"/>
        </w:rPr>
        <w:instrText xml:space="preserve"> HYPERLINK "http://bbs.pcbeta.com/forum.php?mod=viewthread&amp;tid=1550906" \t "_blank" </w:instrText>
      </w:r>
      <w:r w:rsidRPr="008470BF">
        <w:rPr>
          <w:rFonts w:hint="eastAsia"/>
        </w:rPr>
        <w:fldChar w:fldCharType="separate"/>
      </w:r>
      <w:r w:rsidRPr="008470BF">
        <w:rPr>
          <w:rStyle w:val="a5"/>
        </w:rPr>
        <w:t>iaihc</w:t>
      </w:r>
      <w:proofErr w:type="spellEnd"/>
      <w:r w:rsidRPr="008470BF">
        <w:rPr>
          <w:rStyle w:val="a5"/>
        </w:rPr>
        <w:t xml:space="preserve"> 制作的懒人版镜像</w:t>
      </w:r>
      <w:r w:rsidRPr="008470BF">
        <w:rPr>
          <w:rFonts w:hint="eastAsia"/>
        </w:rPr>
        <w:fldChar w:fldCharType="end"/>
      </w:r>
      <w:r w:rsidRPr="008470BF">
        <w:t>。功能上和原版没有区别，只是方便引导。版本为最新的10.10.1。地址：</w:t>
      </w:r>
      <w:r w:rsidRPr="008470BF">
        <w:br/>
      </w:r>
    </w:p>
    <w:p w:rsidR="008470BF" w:rsidRPr="008470BF" w:rsidRDefault="00C47190" w:rsidP="00C47190">
      <w:pPr>
        <w:ind w:firstLineChars="500" w:firstLine="1050"/>
      </w:pPr>
      <w:r>
        <w:rPr>
          <w:rFonts w:hint="eastAsia"/>
        </w:rPr>
        <w:t>镜像链接：</w:t>
      </w:r>
      <w:r w:rsidR="00C812E2">
        <w:rPr>
          <w:rFonts w:hint="eastAsia"/>
        </w:rPr>
        <w:t>http:</w:t>
      </w:r>
      <w:r w:rsidR="008470BF" w:rsidRPr="008470BF">
        <w:t>//pan.baidu.com/s/1nt3bPTf</w:t>
      </w:r>
    </w:p>
    <w:p w:rsidR="008470BF" w:rsidRPr="008470BF" w:rsidRDefault="008470BF" w:rsidP="008470BF">
      <w:pPr>
        <w:pStyle w:val="a3"/>
        <w:shd w:val="clear" w:color="auto" w:fill="FFFFFF"/>
        <w:spacing w:before="0" w:beforeAutospacing="0" w:after="0" w:afterAutospacing="0" w:line="420" w:lineRule="atLeast"/>
        <w:ind w:left="450"/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</w:pPr>
    </w:p>
    <w:p w:rsidR="008470BF" w:rsidRDefault="008470BF" w:rsidP="008470B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>解决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>vmware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6F4E9"/>
        </w:rPr>
        <w:t xml:space="preserve">下识别不了mac </w:t>
      </w:r>
      <w:proofErr w:type="spellStart"/>
      <w:r>
        <w:rPr>
          <w:rFonts w:ascii="微软雅黑" w:eastAsia="微软雅黑" w:hAnsi="微软雅黑"/>
          <w:color w:val="000000"/>
          <w:sz w:val="21"/>
          <w:szCs w:val="21"/>
          <w:shd w:val="clear" w:color="auto" w:fill="F6F4E9"/>
        </w:rPr>
        <w:t>osx</w:t>
      </w:r>
      <w:proofErr w:type="spellEnd"/>
    </w:p>
    <w:p w:rsidR="008470BF" w:rsidRDefault="00947DB1" w:rsidP="008470BF">
      <w:pPr>
        <w:pStyle w:val="a3"/>
        <w:shd w:val="clear" w:color="auto" w:fill="FFFFFF"/>
        <w:spacing w:before="0" w:beforeAutospacing="0" w:after="0" w:afterAutospacing="0" w:line="420" w:lineRule="atLeast"/>
        <w:ind w:left="810"/>
        <w:rPr>
          <w:rStyle w:val="a4"/>
          <w:rFonts w:hint="eastAsia"/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t>下载插件：unlocker208</w:t>
      </w:r>
    </w:p>
    <w:p w:rsidR="00947DB1" w:rsidRDefault="00947DB1" w:rsidP="008470BF">
      <w:pPr>
        <w:pStyle w:val="a3"/>
        <w:shd w:val="clear" w:color="auto" w:fill="FFFFFF"/>
        <w:spacing w:before="0" w:beforeAutospacing="0" w:after="0" w:afterAutospacing="0" w:line="420" w:lineRule="atLeast"/>
        <w:ind w:left="810"/>
        <w:rPr>
          <w:rStyle w:val="a4"/>
          <w:color w:val="555555"/>
          <w:sz w:val="21"/>
          <w:szCs w:val="21"/>
        </w:rPr>
      </w:pPr>
      <w:r w:rsidRPr="00947DB1">
        <w:rPr>
          <w:rStyle w:val="a4"/>
          <w:rFonts w:hint="eastAsia"/>
          <w:color w:val="555555"/>
          <w:sz w:val="21"/>
          <w:szCs w:val="21"/>
        </w:rPr>
        <w:t>链接：</w:t>
      </w:r>
      <w:r w:rsidRPr="00947DB1">
        <w:rPr>
          <w:rStyle w:val="a4"/>
          <w:color w:val="555555"/>
          <w:sz w:val="21"/>
          <w:szCs w:val="21"/>
        </w:rPr>
        <w:t>http://pan.baidu.com/s/1kVbKnhP 密码：3vv5</w:t>
      </w:r>
    </w:p>
    <w:p w:rsidR="00947DB1" w:rsidRDefault="00947DB1" w:rsidP="00947DB1">
      <w:pPr>
        <w:pStyle w:val="a3"/>
        <w:shd w:val="clear" w:color="auto" w:fill="FFFFFF"/>
        <w:spacing w:before="0" w:beforeAutospacing="0" w:after="0" w:afterAutospacing="0" w:line="420" w:lineRule="atLeast"/>
        <w:ind w:left="810"/>
        <w:rPr>
          <w:rStyle w:val="a4"/>
          <w:rFonts w:hint="eastAsia"/>
          <w:color w:val="555555"/>
          <w:sz w:val="21"/>
          <w:szCs w:val="21"/>
        </w:rPr>
      </w:pPr>
      <w:r>
        <w:rPr>
          <w:rStyle w:val="a4"/>
          <w:rFonts w:hint="eastAsia"/>
          <w:color w:val="555555"/>
          <w:sz w:val="21"/>
          <w:szCs w:val="21"/>
        </w:rPr>
        <w:t>以管理员权限运行w</w:t>
      </w:r>
      <w:r>
        <w:rPr>
          <w:rStyle w:val="a4"/>
          <w:color w:val="555555"/>
          <w:sz w:val="21"/>
          <w:szCs w:val="21"/>
        </w:rPr>
        <w:t xml:space="preserve">in-install.cmd </w:t>
      </w:r>
      <w:r>
        <w:rPr>
          <w:rStyle w:val="a4"/>
          <w:rFonts w:hint="eastAsia"/>
          <w:color w:val="555555"/>
          <w:sz w:val="21"/>
          <w:szCs w:val="21"/>
        </w:rPr>
        <w:t>注意控制台是否成功</w:t>
      </w:r>
    </w:p>
    <w:p w:rsidR="00137E12" w:rsidRDefault="00947DB1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proofErr w:type="spellStart"/>
      <w:r>
        <w:rPr>
          <w:rStyle w:val="a4"/>
          <w:color w:val="555555"/>
          <w:sz w:val="21"/>
          <w:szCs w:val="21"/>
        </w:rPr>
        <w:t>v</w:t>
      </w:r>
      <w:r w:rsidR="00137E12">
        <w:rPr>
          <w:rStyle w:val="a4"/>
          <w:rFonts w:hint="eastAsia"/>
          <w:color w:val="555555"/>
          <w:sz w:val="21"/>
          <w:szCs w:val="21"/>
        </w:rPr>
        <w:t>Mware</w:t>
      </w:r>
      <w:proofErr w:type="spellEnd"/>
      <w:r w:rsidR="00137E12">
        <w:rPr>
          <w:rStyle w:val="a4"/>
          <w:rFonts w:hint="eastAsia"/>
          <w:color w:val="555555"/>
          <w:sz w:val="21"/>
          <w:szCs w:val="21"/>
        </w:rPr>
        <w:t xml:space="preserve"> 11.0安装苹果</w:t>
      </w:r>
      <w:r w:rsidR="00341B82">
        <w:rPr>
          <w:rStyle w:val="a4"/>
          <w:rFonts w:hint="eastAsia"/>
          <w:color w:val="555555"/>
          <w:sz w:val="21"/>
          <w:szCs w:val="21"/>
        </w:rPr>
        <w:t>OS X10.10</w:t>
      </w:r>
      <w:r w:rsidR="00137E12">
        <w:rPr>
          <w:rStyle w:val="a4"/>
          <w:rFonts w:hint="eastAsia"/>
          <w:color w:val="555555"/>
          <w:sz w:val="21"/>
          <w:szCs w:val="21"/>
        </w:rPr>
        <w:t>系统报错解决</w:t>
      </w:r>
    </w:p>
    <w:p w:rsidR="00137E12" w:rsidRPr="00341B8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报错时间：2015年1月8日星期四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报错简称：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lastRenderedPageBreak/>
        <w:t>    VMware Workstation不可恢复错误：（vcpu-0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vcpu-</w:t>
      </w:r>
      <w:proofErr w:type="gramStart"/>
      <w:r>
        <w:rPr>
          <w:rFonts w:hint="eastAsia"/>
          <w:color w:val="555555"/>
          <w:sz w:val="21"/>
          <w:szCs w:val="21"/>
        </w:rPr>
        <w:t>0:VERIFY</w:t>
      </w:r>
      <w:proofErr w:type="gramEnd"/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</w:t>
      </w:r>
      <w:proofErr w:type="spellStart"/>
      <w:r>
        <w:rPr>
          <w:rFonts w:hint="eastAsia"/>
          <w:color w:val="555555"/>
          <w:sz w:val="21"/>
          <w:szCs w:val="21"/>
        </w:rPr>
        <w:t>vmcore</w:t>
      </w:r>
      <w:proofErr w:type="spellEnd"/>
      <w:r>
        <w:rPr>
          <w:rFonts w:hint="eastAsia"/>
          <w:color w:val="555555"/>
          <w:sz w:val="21"/>
          <w:szCs w:val="21"/>
        </w:rPr>
        <w:t>/</w:t>
      </w:r>
      <w:proofErr w:type="spellStart"/>
      <w:r>
        <w:rPr>
          <w:rFonts w:hint="eastAsia"/>
          <w:color w:val="555555"/>
          <w:sz w:val="21"/>
          <w:szCs w:val="21"/>
        </w:rPr>
        <w:t>vmm</w:t>
      </w:r>
      <w:proofErr w:type="spellEnd"/>
      <w:r>
        <w:rPr>
          <w:rFonts w:hint="eastAsia"/>
          <w:color w:val="555555"/>
          <w:sz w:val="21"/>
          <w:szCs w:val="21"/>
        </w:rPr>
        <w:t>/main/physMem_monitor.c:1123</w:t>
      </w:r>
    </w:p>
    <w:p w:rsidR="00341B8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报错截图：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noProof/>
          <w:color w:val="555555"/>
          <w:sz w:val="21"/>
          <w:szCs w:val="21"/>
        </w:rPr>
        <w:drawing>
          <wp:inline distT="0" distB="0" distL="0" distR="0">
            <wp:extent cx="359092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KioL1Up2neQSx_3AADjQQLXmLw07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noProof/>
          <w:color w:val="1576AE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wKioL1Up2neQSx_3AADjQQLXmLw078.jp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52A3D" id="矩形 3" o:spid="_x0000_s1026" alt="wKioL1Up2neQSx_3AADjQQLXmLw078.jpg" href="http://s3.51cto.com/wyfs02/M01/5F/80/wKioL1Up2neQSx_3AADjQQLXmLw078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解决方法：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出现这种情况，只要找到并打开</w:t>
      </w:r>
      <w:proofErr w:type="spellStart"/>
      <w:r>
        <w:rPr>
          <w:rFonts w:hint="eastAsia"/>
          <w:color w:val="555555"/>
          <w:sz w:val="21"/>
          <w:szCs w:val="21"/>
        </w:rPr>
        <w:t>vmx</w:t>
      </w:r>
      <w:proofErr w:type="spellEnd"/>
      <w:r>
        <w:rPr>
          <w:rFonts w:hint="eastAsia"/>
          <w:color w:val="555555"/>
          <w:sz w:val="21"/>
          <w:szCs w:val="21"/>
        </w:rPr>
        <w:t>文件，使用记事本打开后，添加“</w:t>
      </w:r>
      <w:proofErr w:type="spellStart"/>
      <w:r>
        <w:rPr>
          <w:rFonts w:hint="eastAsia"/>
          <w:color w:val="555555"/>
          <w:sz w:val="21"/>
          <w:szCs w:val="21"/>
        </w:rPr>
        <w:t>smc.version</w:t>
      </w:r>
      <w:proofErr w:type="spellEnd"/>
      <w:r>
        <w:rPr>
          <w:rFonts w:hint="eastAsia"/>
          <w:color w:val="555555"/>
          <w:sz w:val="21"/>
          <w:szCs w:val="21"/>
        </w:rPr>
        <w:t xml:space="preserve"> = 0(建议您复制)”后保存，问题即可解决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报错时间：2015年1月8日星期四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报错简称：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锁定文件失败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打不开磁盘XXX或它所依赖的某个快照磁盘。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   开启模块Disk的操作失败。未能启动虚拟机。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报错截图：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noProof/>
          <w:color w:val="1576AE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wKioL1Up21eDUbvhAAC0W4WiNjs987.jp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133C" id="矩形 2" o:spid="_x0000_s1026" alt="wKioL1Up21eDUbvhAAC0W4WiNjs987.jpg" href="http://s3.51cto.com/wyfs02/M02/5F/80/wKioL1Up21eDUbvhAAC0W4WiNjs987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341B82">
        <w:rPr>
          <w:rFonts w:hint="eastAsia"/>
          <w:noProof/>
          <w:color w:val="555555"/>
          <w:sz w:val="21"/>
          <w:szCs w:val="21"/>
        </w:rPr>
        <w:drawing>
          <wp:inline distT="0" distB="0" distL="0" distR="0">
            <wp:extent cx="359092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KioL1Up21eDUbvhAAC0W4WiNjs98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解决方法：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找到虚拟机的安装目录，并找到.</w:t>
      </w:r>
      <w:proofErr w:type="spellStart"/>
      <w:r>
        <w:rPr>
          <w:rFonts w:hint="eastAsia"/>
          <w:color w:val="555555"/>
          <w:sz w:val="21"/>
          <w:szCs w:val="21"/>
        </w:rPr>
        <w:t>lck</w:t>
      </w:r>
      <w:proofErr w:type="spellEnd"/>
      <w:r>
        <w:rPr>
          <w:rFonts w:hint="eastAsia"/>
          <w:color w:val="555555"/>
          <w:sz w:val="21"/>
          <w:szCs w:val="21"/>
        </w:rPr>
        <w:t>的锁定文件，并删掉</w:t>
      </w:r>
    </w:p>
    <w:p w:rsidR="00341B82" w:rsidRDefault="00341B8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noProof/>
          <w:color w:val="555555"/>
          <w:sz w:val="21"/>
          <w:szCs w:val="21"/>
        </w:rPr>
        <w:drawing>
          <wp:inline distT="0" distB="0" distL="0" distR="0">
            <wp:extent cx="5274310" cy="2723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Kiom1Up2oSTrcLSAAHkxImd16s4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 </w:t>
      </w:r>
    </w:p>
    <w:p w:rsidR="00137E12" w:rsidRDefault="00137E1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这是因为虚拟机在运行的时候，会锁定文件，防止被修改，而如果突然系统崩溃了，虚拟机就来不急把已经锁定的文件解锁，所以你在启动的时候，就会提示无法锁定文件</w:t>
      </w:r>
    </w:p>
    <w:p w:rsidR="008470BF" w:rsidRDefault="0018345D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当多次弹出时，可以返回去检查.</w:t>
      </w:r>
      <w:proofErr w:type="spellStart"/>
      <w:r>
        <w:rPr>
          <w:rFonts w:hint="eastAsia"/>
          <w:color w:val="555555"/>
          <w:sz w:val="21"/>
          <w:szCs w:val="21"/>
        </w:rPr>
        <w:t>lck</w:t>
      </w:r>
      <w:proofErr w:type="spellEnd"/>
      <w:r>
        <w:rPr>
          <w:rFonts w:hint="eastAsia"/>
          <w:color w:val="555555"/>
          <w:sz w:val="21"/>
          <w:szCs w:val="21"/>
        </w:rPr>
        <w:t>文件是否删除彻底</w:t>
      </w:r>
    </w:p>
    <w:p w:rsidR="008470BF" w:rsidRDefault="008470BF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</w:p>
    <w:p w:rsidR="008470BF" w:rsidRPr="008470BF" w:rsidRDefault="008470BF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36"/>
          <w:szCs w:val="36"/>
        </w:rPr>
      </w:pPr>
      <w:r>
        <w:rPr>
          <w:rFonts w:hint="eastAsia"/>
          <w:color w:val="555555"/>
          <w:sz w:val="36"/>
          <w:szCs w:val="36"/>
        </w:rPr>
        <w:t>二．</w:t>
      </w:r>
      <w:proofErr w:type="spellStart"/>
      <w:r w:rsidRPr="008470BF">
        <w:rPr>
          <w:color w:val="555555"/>
          <w:sz w:val="36"/>
          <w:szCs w:val="36"/>
        </w:rPr>
        <w:t>V</w:t>
      </w:r>
      <w:r w:rsidRPr="008470BF">
        <w:rPr>
          <w:rFonts w:hint="eastAsia"/>
          <w:color w:val="555555"/>
          <w:sz w:val="36"/>
          <w:szCs w:val="36"/>
        </w:rPr>
        <w:t>mware</w:t>
      </w:r>
      <w:proofErr w:type="spellEnd"/>
      <w:r w:rsidRPr="008470BF">
        <w:rPr>
          <w:rFonts w:hint="eastAsia"/>
          <w:color w:val="555555"/>
          <w:sz w:val="36"/>
          <w:szCs w:val="36"/>
        </w:rPr>
        <w:t>下安装</w:t>
      </w:r>
      <w:proofErr w:type="spellStart"/>
      <w:r w:rsidRPr="008470BF">
        <w:rPr>
          <w:rFonts w:hint="eastAsia"/>
          <w:color w:val="555555"/>
          <w:sz w:val="36"/>
          <w:szCs w:val="36"/>
        </w:rPr>
        <w:t>vmware</w:t>
      </w:r>
      <w:proofErr w:type="spellEnd"/>
      <w:r w:rsidRPr="008470BF">
        <w:rPr>
          <w:rFonts w:hint="eastAsia"/>
          <w:color w:val="555555"/>
          <w:sz w:val="36"/>
          <w:szCs w:val="36"/>
        </w:rPr>
        <w:t>工具</w:t>
      </w:r>
    </w:p>
    <w:p w:rsidR="008470BF" w:rsidRPr="008470BF" w:rsidRDefault="008470BF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36"/>
          <w:szCs w:val="36"/>
        </w:rPr>
      </w:pPr>
      <w:r>
        <w:rPr>
          <w:rFonts w:hint="eastAsia"/>
          <w:color w:val="555555"/>
          <w:sz w:val="36"/>
          <w:szCs w:val="36"/>
        </w:rPr>
        <w:t>附上链接：</w:t>
      </w:r>
    </w:p>
    <w:p w:rsidR="008470BF" w:rsidRDefault="008470BF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hyperlink r:id="rId13" w:history="1">
        <w:r w:rsidRPr="00073181">
          <w:rPr>
            <w:rStyle w:val="a5"/>
            <w:sz w:val="21"/>
            <w:szCs w:val="21"/>
          </w:rPr>
          <w:t>http://www.yishimei.cn/network/582.html</w:t>
        </w:r>
      </w:hyperlink>
    </w:p>
    <w:p w:rsidR="008470BF" w:rsidRDefault="008470BF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</w:p>
    <w:p w:rsidR="00947DB1" w:rsidRDefault="00947DB1" w:rsidP="00947DB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安装之前虚拟机设置</w:t>
      </w:r>
    </w:p>
    <w:p w:rsidR="00947DB1" w:rsidRDefault="00947DB1" w:rsidP="00947DB1">
      <w:pPr>
        <w:pStyle w:val="a3"/>
        <w:shd w:val="clear" w:color="auto" w:fill="FFFFFF"/>
        <w:spacing w:before="0" w:beforeAutospacing="0" w:after="0" w:afterAutospacing="0" w:line="420" w:lineRule="atLeast"/>
        <w:ind w:left="450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参考链接：</w:t>
      </w:r>
      <w:r w:rsidRPr="00947DB1">
        <w:rPr>
          <w:color w:val="555555"/>
          <w:sz w:val="21"/>
          <w:szCs w:val="21"/>
        </w:rPr>
        <w:t>http://linstreasure.com/install-mac-os-yosemite-on-vmware.html</w:t>
      </w:r>
    </w:p>
    <w:p w:rsidR="00C812E2" w:rsidRDefault="00C812E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</w:p>
    <w:p w:rsidR="00C812E2" w:rsidRDefault="00C812E2" w:rsidP="00137E12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lastRenderedPageBreak/>
        <w:t>在下载好镜像和插件后，就可以设置虚拟机的某些参数，可以看步骤三中的教程</w:t>
      </w:r>
      <w:bookmarkStart w:id="1" w:name="_GoBack"/>
      <w:bookmarkEnd w:id="1"/>
    </w:p>
    <w:p w:rsidR="00AA6F2A" w:rsidRDefault="00AA6F2A"/>
    <w:sectPr w:rsidR="00AA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8C9" w:rsidRDefault="00DE58C9" w:rsidP="00C47190">
      <w:r>
        <w:separator/>
      </w:r>
    </w:p>
  </w:endnote>
  <w:endnote w:type="continuationSeparator" w:id="0">
    <w:p w:rsidR="00DE58C9" w:rsidRDefault="00DE58C9" w:rsidP="00C4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8C9" w:rsidRDefault="00DE58C9" w:rsidP="00C47190">
      <w:r>
        <w:separator/>
      </w:r>
    </w:p>
  </w:footnote>
  <w:footnote w:type="continuationSeparator" w:id="0">
    <w:p w:rsidR="00DE58C9" w:rsidRDefault="00DE58C9" w:rsidP="00C4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D0B"/>
    <w:multiLevelType w:val="hybridMultilevel"/>
    <w:tmpl w:val="44B0914E"/>
    <w:lvl w:ilvl="0" w:tplc="4078C5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33451355"/>
    <w:multiLevelType w:val="hybridMultilevel"/>
    <w:tmpl w:val="8BF6EEF0"/>
    <w:lvl w:ilvl="0" w:tplc="0F80F7D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E7B95"/>
    <w:multiLevelType w:val="multilevel"/>
    <w:tmpl w:val="AAE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3201EC"/>
    <w:multiLevelType w:val="hybridMultilevel"/>
    <w:tmpl w:val="6D5830F0"/>
    <w:lvl w:ilvl="0" w:tplc="C4A2F0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2A"/>
    <w:rsid w:val="00137E12"/>
    <w:rsid w:val="0018345D"/>
    <w:rsid w:val="00341B82"/>
    <w:rsid w:val="008470BF"/>
    <w:rsid w:val="00947DB1"/>
    <w:rsid w:val="00AA6F2A"/>
    <w:rsid w:val="00C47190"/>
    <w:rsid w:val="00C812E2"/>
    <w:rsid w:val="00D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BEA0"/>
  <w15:chartTrackingRefBased/>
  <w15:docId w15:val="{B7167025-A406-4CDA-836A-9E967363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B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470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0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7E12"/>
    <w:rPr>
      <w:b/>
      <w:bCs/>
    </w:rPr>
  </w:style>
  <w:style w:type="character" w:styleId="a5">
    <w:name w:val="Hyperlink"/>
    <w:basedOn w:val="a0"/>
    <w:uiPriority w:val="99"/>
    <w:unhideWhenUsed/>
    <w:rsid w:val="00341B8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41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0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470BF"/>
  </w:style>
  <w:style w:type="character" w:customStyle="1" w:styleId="su-tooltip">
    <w:name w:val="su-tooltip"/>
    <w:basedOn w:val="a0"/>
    <w:rsid w:val="008470BF"/>
  </w:style>
  <w:style w:type="character" w:customStyle="1" w:styleId="10">
    <w:name w:val="标题 1 字符"/>
    <w:basedOn w:val="a0"/>
    <w:link w:val="1"/>
    <w:uiPriority w:val="9"/>
    <w:rsid w:val="008470BF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8470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4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7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7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440">
          <w:blockQuote w:val="1"/>
          <w:marLeft w:val="360"/>
          <w:marRight w:val="360"/>
          <w:marTop w:val="360"/>
          <w:marBottom w:val="360"/>
          <w:divBdr>
            <w:top w:val="none" w:sz="0" w:space="0" w:color="FECA28"/>
            <w:left w:val="single" w:sz="24" w:space="18" w:color="FECA28"/>
            <w:bottom w:val="none" w:sz="0" w:space="0" w:color="FECA28"/>
            <w:right w:val="none" w:sz="0" w:space="0" w:color="FECA28"/>
          </w:divBdr>
        </w:div>
      </w:divsChild>
    </w:div>
    <w:div w:id="1562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3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526">
              <w:blockQuote w:val="1"/>
              <w:marLeft w:val="360"/>
              <w:marRight w:val="360"/>
              <w:marTop w:val="360"/>
              <w:marBottom w:val="360"/>
              <w:divBdr>
                <w:top w:val="none" w:sz="0" w:space="0" w:color="FECA28"/>
                <w:left w:val="single" w:sz="24" w:space="18" w:color="FECA28"/>
                <w:bottom w:val="none" w:sz="0" w:space="0" w:color="FECA28"/>
                <w:right w:val="none" w:sz="0" w:space="0" w:color="FECA28"/>
              </w:divBdr>
            </w:div>
            <w:div w:id="1940487132">
              <w:blockQuote w:val="1"/>
              <w:marLeft w:val="360"/>
              <w:marRight w:val="360"/>
              <w:marTop w:val="360"/>
              <w:marBottom w:val="360"/>
              <w:divBdr>
                <w:top w:val="none" w:sz="0" w:space="0" w:color="FECA28"/>
                <w:left w:val="single" w:sz="24" w:space="18" w:color="FECA28"/>
                <w:bottom w:val="none" w:sz="0" w:space="0" w:color="FECA28"/>
                <w:right w:val="none" w:sz="0" w:space="0" w:color="FECA28"/>
              </w:divBdr>
            </w:div>
            <w:div w:id="1189833364">
              <w:blockQuote w:val="1"/>
              <w:marLeft w:val="360"/>
              <w:marRight w:val="360"/>
              <w:marTop w:val="360"/>
              <w:marBottom w:val="360"/>
              <w:divBdr>
                <w:top w:val="none" w:sz="0" w:space="0" w:color="FECA28"/>
                <w:left w:val="single" w:sz="24" w:space="18" w:color="FECA28"/>
                <w:bottom w:val="none" w:sz="0" w:space="0" w:color="FECA28"/>
                <w:right w:val="none" w:sz="0" w:space="0" w:color="FECA28"/>
              </w:divBdr>
            </w:div>
            <w:div w:id="1645426971">
              <w:blockQuote w:val="1"/>
              <w:marLeft w:val="360"/>
              <w:marRight w:val="360"/>
              <w:marTop w:val="360"/>
              <w:marBottom w:val="360"/>
              <w:divBdr>
                <w:top w:val="none" w:sz="0" w:space="0" w:color="FECA28"/>
                <w:left w:val="single" w:sz="24" w:space="18" w:color="FECA28"/>
                <w:bottom w:val="none" w:sz="0" w:space="0" w:color="FECA28"/>
                <w:right w:val="none" w:sz="0" w:space="0" w:color="FECA28"/>
              </w:divBdr>
            </w:div>
          </w:divsChild>
        </w:div>
      </w:divsChild>
    </w:div>
    <w:div w:id="1988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yishimei.cn/network/58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827218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3.51cto.com/wyfs02/M02/5F/80/wKioL1Up21eDUbvhAAC0W4WiNjs98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51cto.com/wyfs02/M01/5F/80/wKioL1Up2neQSx_3AADjQQLXmLw078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tomwangzhi</dc:creator>
  <cp:keywords/>
  <dc:description/>
  <cp:lastModifiedBy>tomwangzhi</cp:lastModifiedBy>
  <cp:revision>3</cp:revision>
  <dcterms:created xsi:type="dcterms:W3CDTF">2016-09-24T06:28:00Z</dcterms:created>
  <dcterms:modified xsi:type="dcterms:W3CDTF">2016-09-24T08:22:00Z</dcterms:modified>
</cp:coreProperties>
</file>